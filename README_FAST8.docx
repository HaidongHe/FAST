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BA" w:rsidRDefault="00CA74B5" w:rsidP="00CA74B5">
      <w:pPr>
        <w:pStyle w:val="Heading1"/>
      </w:pPr>
      <w:r>
        <w:t>Developer’s Guide to FAST v8.</w:t>
      </w:r>
      <w:r w:rsidR="005C01C1">
        <w:t>0</w:t>
      </w:r>
      <w:r>
        <w:t>0.0</w:t>
      </w:r>
      <w:r w:rsidR="005C01C1">
        <w:t>0a-bjj</w:t>
      </w:r>
    </w:p>
    <w:p w:rsidR="00CA74B5" w:rsidRDefault="00CA74B5" w:rsidP="00CA74B5">
      <w:pPr>
        <w:pStyle w:val="Subtitle"/>
      </w:pPr>
      <w:r>
        <w:t>Bonnie Jonkman</w:t>
      </w:r>
      <w:r>
        <w:br/>
        <w:t>National Renewable Energy Laboratory</w:t>
      </w:r>
      <w:r>
        <w:br/>
        <w:t>April 2, 2013</w:t>
      </w:r>
    </w:p>
    <w:p w:rsidR="00CA74B5" w:rsidRDefault="00CA74B5" w:rsidP="00CA74B5">
      <w:r>
        <w:t xml:space="preserve">This document is designed to help guide you through </w:t>
      </w:r>
      <w:r w:rsidR="00E42E58">
        <w:t xml:space="preserve">some of </w:t>
      </w:r>
      <w:r>
        <w:t xml:space="preserve">the changes that FAST is undergoing. FAST v8.00.00a-bjj is the first release of FAST under the new modularization framework developed at NREL. Many features of FAST v7.02.00 have not yet been added to this version. FAST v8.00.00a-bjj is a work-in-progress, and is intended for software developers only. If are not developing software for the new FAST framework, we </w:t>
      </w:r>
      <w:r w:rsidRPr="00EA4DEE">
        <w:rPr>
          <w:i/>
        </w:rPr>
        <w:t>strongly</w:t>
      </w:r>
      <w:r>
        <w:t xml:space="preserve"> suggest you download and use </w:t>
      </w:r>
      <w:hyperlink r:id="rId7" w:history="1">
        <w:r w:rsidRPr="00CA74B5">
          <w:rPr>
            <w:rStyle w:val="Hyperlink"/>
          </w:rPr>
          <w:t>FAST v7.02.00d-bjj</w:t>
        </w:r>
      </w:hyperlink>
      <w:r>
        <w:t xml:space="preserve"> instead.</w:t>
      </w:r>
    </w:p>
    <w:p w:rsidR="009733A8" w:rsidRDefault="009733A8" w:rsidP="009733A8">
      <w:pPr>
        <w:keepNext/>
        <w:jc w:val="center"/>
      </w:pPr>
      <w:r>
        <w:rPr>
          <w:noProof/>
        </w:rPr>
        <w:drawing>
          <wp:inline distT="0" distB="0" distL="0" distR="0" wp14:anchorId="10A74641" wp14:editId="7C3EE3E2">
            <wp:extent cx="4589253" cy="5066147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806" cy="5067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33A8" w:rsidRDefault="009733A8" w:rsidP="009733A8">
      <w:pPr>
        <w:pStyle w:val="Caption"/>
        <w:jc w:val="center"/>
      </w:pPr>
      <w:r>
        <w:t xml:space="preserve">Figure </w:t>
      </w:r>
      <w:r w:rsidR="00095694">
        <w:fldChar w:fldCharType="begin"/>
      </w:r>
      <w:r w:rsidR="00095694">
        <w:instrText xml:space="preserve"> SEQ </w:instrText>
      </w:r>
      <w:r w:rsidR="00095694">
        <w:instrText xml:space="preserve">Figure \* ARABIC </w:instrText>
      </w:r>
      <w:r w:rsidR="00095694">
        <w:fldChar w:fldCharType="separate"/>
      </w:r>
      <w:r w:rsidR="00C767E6">
        <w:rPr>
          <w:noProof/>
        </w:rPr>
        <w:t>1</w:t>
      </w:r>
      <w:r w:rsidR="00095694">
        <w:rPr>
          <w:noProof/>
        </w:rPr>
        <w:fldChar w:fldCharType="end"/>
      </w:r>
      <w:r>
        <w:t>: Architectural Comparison of FAST 7 and FAST 8</w:t>
      </w:r>
      <w:r>
        <w:rPr>
          <w:noProof/>
        </w:rPr>
        <w:t xml:space="preserve"> </w:t>
      </w:r>
      <w:r w:rsidRPr="009733A8">
        <w:t>(figure courtesy of Jason Jonkman, NREL)</w:t>
      </w:r>
    </w:p>
    <w:p w:rsidR="009733A8" w:rsidRDefault="009733A8" w:rsidP="00CA74B5"/>
    <w:p w:rsidR="00CA74B5" w:rsidRDefault="00CA74B5" w:rsidP="00CA74B5">
      <w:pPr>
        <w:pStyle w:val="Heading2"/>
      </w:pPr>
      <w:r>
        <w:lastRenderedPageBreak/>
        <w:t>Major changes</w:t>
      </w:r>
      <w:r w:rsidR="006552FB">
        <w:t xml:space="preserve"> in FAST v8.00.00a-bjj</w:t>
      </w:r>
    </w:p>
    <w:p w:rsidR="00C16357" w:rsidRDefault="00C16357" w:rsidP="00CA74B5">
      <w:r>
        <w:t>The former software called “FAST” has been split into three pieces of software</w:t>
      </w:r>
      <w:r w:rsidR="000E1845">
        <w:t xml:space="preserve">, following the </w:t>
      </w:r>
      <w:hyperlink r:id="rId9" w:history="1">
        <w:r w:rsidR="000E1845" w:rsidRPr="000E1845">
          <w:rPr>
            <w:rStyle w:val="Hyperlink"/>
          </w:rPr>
          <w:t>FAST modularization framework</w:t>
        </w:r>
      </w:hyperlink>
      <w:r>
        <w:t>:</w:t>
      </w:r>
    </w:p>
    <w:p w:rsidR="00C16357" w:rsidRDefault="00C16357" w:rsidP="00C16357">
      <w:pPr>
        <w:pStyle w:val="ListParagraph"/>
        <w:numPr>
          <w:ilvl w:val="0"/>
          <w:numId w:val="2"/>
        </w:numPr>
      </w:pPr>
      <w:r>
        <w:t xml:space="preserve">ElastoDyn </w:t>
      </w:r>
      <w:r w:rsidR="009733A8">
        <w:t>models the structural</w:t>
      </w:r>
      <w:r w:rsidR="00E42E58">
        <w:t xml:space="preserve"> </w:t>
      </w:r>
      <w:r w:rsidR="009733A8">
        <w:t>dynamics portion of the code</w:t>
      </w:r>
      <w:r w:rsidR="00E42E58">
        <w:t>.</w:t>
      </w:r>
    </w:p>
    <w:p w:rsidR="00C16357" w:rsidRDefault="00C16357" w:rsidP="00C16357">
      <w:pPr>
        <w:pStyle w:val="ListParagraph"/>
        <w:numPr>
          <w:ilvl w:val="0"/>
          <w:numId w:val="2"/>
        </w:numPr>
      </w:pPr>
      <w:r>
        <w:t xml:space="preserve">ServoDyn models the controls </w:t>
      </w:r>
      <w:r w:rsidR="00214A47">
        <w:t xml:space="preserve">and electrical drive </w:t>
      </w:r>
      <w:r>
        <w:t>portion of the code</w:t>
      </w:r>
      <w:r w:rsidR="00214A47">
        <w:t>: pitch control, yaw control, and torque (electrical generator torque, instantaneous high-speed-shaft brake torque, and electrical power)</w:t>
      </w:r>
      <w:r w:rsidR="00E42E58">
        <w:t>.</w:t>
      </w:r>
    </w:p>
    <w:p w:rsidR="00C16357" w:rsidRDefault="00C16357" w:rsidP="00C16357">
      <w:pPr>
        <w:pStyle w:val="ListParagraph"/>
        <w:numPr>
          <w:ilvl w:val="0"/>
          <w:numId w:val="2"/>
        </w:numPr>
      </w:pPr>
      <w:r>
        <w:t>FAST</w:t>
      </w:r>
      <w:r w:rsidR="00214A47">
        <w:t>—</w:t>
      </w:r>
      <w:r>
        <w:t>the</w:t>
      </w:r>
      <w:r w:rsidR="00214A47">
        <w:t xml:space="preserve"> </w:t>
      </w:r>
      <w:r w:rsidR="00E42E58">
        <w:t>driver (</w:t>
      </w:r>
      <w:r>
        <w:t>glue code</w:t>
      </w:r>
      <w:r w:rsidR="00E42E58">
        <w:t>)</w:t>
      </w:r>
      <w:r>
        <w:t>—couples all of the modules together</w:t>
      </w:r>
      <w:r w:rsidR="00214A47">
        <w:t xml:space="preserve">. It controls the overall simulation </w:t>
      </w:r>
      <w:r w:rsidR="00E42E58">
        <w:t>progress</w:t>
      </w:r>
      <w:r w:rsidR="00214A47">
        <w:t>, mapping inputs to outputs.</w:t>
      </w:r>
    </w:p>
    <w:p w:rsidR="00CA74B5" w:rsidRDefault="00C16357" w:rsidP="00CA74B5">
      <w:r>
        <w:t xml:space="preserve">FAST </w:t>
      </w:r>
      <w:r w:rsidR="00214A47">
        <w:t xml:space="preserve">v8.00.00a-bjj </w:t>
      </w:r>
      <w:r w:rsidR="00583AAD">
        <w:t>compiles with</w:t>
      </w:r>
      <w:r>
        <w:t xml:space="preserve"> the following modules</w:t>
      </w:r>
      <w:r w:rsidR="00583AAD">
        <w:t>:</w:t>
      </w:r>
    </w:p>
    <w:tbl>
      <w:tblPr>
        <w:tblStyle w:val="LightList-Accent1"/>
        <w:tblW w:w="5000" w:type="pct"/>
        <w:tblLook w:val="04A0" w:firstRow="1" w:lastRow="0" w:firstColumn="1" w:lastColumn="0" w:noHBand="0" w:noVBand="1"/>
      </w:tblPr>
      <w:tblGrid>
        <w:gridCol w:w="3528"/>
        <w:gridCol w:w="885"/>
        <w:gridCol w:w="2260"/>
        <w:gridCol w:w="2903"/>
      </w:tblGrid>
      <w:tr w:rsidR="00B763E9" w:rsidTr="00B76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gridSpan w:val="2"/>
          </w:tcPr>
          <w:p w:rsidR="00B763E9" w:rsidRDefault="00B763E9" w:rsidP="00CA74B5">
            <w:r>
              <w:t>Module</w:t>
            </w:r>
          </w:p>
        </w:tc>
        <w:tc>
          <w:tcPr>
            <w:tcW w:w="1180" w:type="pct"/>
          </w:tcPr>
          <w:p w:rsidR="00B763E9" w:rsidRDefault="00B763E9" w:rsidP="00CA74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516" w:type="pct"/>
          </w:tcPr>
          <w:p w:rsidR="00B763E9" w:rsidRDefault="00B763E9" w:rsidP="00CA74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FAST Framework?</w:t>
            </w:r>
          </w:p>
        </w:tc>
      </w:tr>
      <w:tr w:rsidR="00B763E9" w:rsidTr="00B76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B763E9" w:rsidRDefault="00B763E9" w:rsidP="00897D59">
            <w:r>
              <w:t>ElastoDyn</w:t>
            </w:r>
          </w:p>
        </w:tc>
        <w:tc>
          <w:tcPr>
            <w:tcW w:w="1642" w:type="pct"/>
            <w:gridSpan w:val="2"/>
          </w:tcPr>
          <w:p w:rsidR="00B763E9" w:rsidRDefault="00B763E9" w:rsidP="00CA7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v1.00.00a-bjj</w:t>
            </w:r>
          </w:p>
        </w:tc>
        <w:tc>
          <w:tcPr>
            <w:tcW w:w="1516" w:type="pct"/>
          </w:tcPr>
          <w:p w:rsidR="00B763E9" w:rsidRDefault="00B763E9" w:rsidP="00CA7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763E9" w:rsidTr="00B76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B763E9" w:rsidRDefault="00B763E9" w:rsidP="00897D59">
            <w:r>
              <w:t>ServoDyn</w:t>
            </w:r>
          </w:p>
        </w:tc>
        <w:tc>
          <w:tcPr>
            <w:tcW w:w="1642" w:type="pct"/>
            <w:gridSpan w:val="2"/>
          </w:tcPr>
          <w:p w:rsidR="00B763E9" w:rsidRDefault="00B763E9" w:rsidP="00CA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v1.00.00a-bjj</w:t>
            </w:r>
          </w:p>
        </w:tc>
        <w:tc>
          <w:tcPr>
            <w:tcW w:w="1516" w:type="pct"/>
          </w:tcPr>
          <w:p w:rsidR="00B763E9" w:rsidRDefault="00B763E9" w:rsidP="00CA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763E9" w:rsidTr="00B76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B763E9" w:rsidRDefault="00B763E9" w:rsidP="00897D59">
            <w:r>
              <w:t>AeroDyn</w:t>
            </w:r>
          </w:p>
        </w:tc>
        <w:tc>
          <w:tcPr>
            <w:tcW w:w="1642" w:type="pct"/>
            <w:gridSpan w:val="2"/>
          </w:tcPr>
          <w:p w:rsidR="00B763E9" w:rsidRDefault="002213CC" w:rsidP="00CA7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v13.00.02a-bjj</w:t>
            </w:r>
          </w:p>
        </w:tc>
        <w:tc>
          <w:tcPr>
            <w:tcW w:w="1516" w:type="pct"/>
          </w:tcPr>
          <w:p w:rsidR="00B763E9" w:rsidRDefault="00B763E9" w:rsidP="00CA7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this version</w:t>
            </w:r>
          </w:p>
        </w:tc>
      </w:tr>
      <w:tr w:rsidR="00B763E9" w:rsidTr="00B76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B763E9" w:rsidRDefault="00B763E9" w:rsidP="00897D59">
            <w:r>
              <w:t>InflowWind</w:t>
            </w:r>
          </w:p>
        </w:tc>
        <w:tc>
          <w:tcPr>
            <w:tcW w:w="1642" w:type="pct"/>
            <w:gridSpan w:val="2"/>
          </w:tcPr>
          <w:p w:rsidR="00B763E9" w:rsidRDefault="002213CC" w:rsidP="00CA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v1.01.01a-bjj</w:t>
            </w:r>
          </w:p>
        </w:tc>
        <w:tc>
          <w:tcPr>
            <w:tcW w:w="1516" w:type="pct"/>
          </w:tcPr>
          <w:p w:rsidR="00B763E9" w:rsidRDefault="00B763E9" w:rsidP="00CA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this version</w:t>
            </w:r>
          </w:p>
        </w:tc>
      </w:tr>
      <w:tr w:rsidR="00B763E9" w:rsidTr="00B76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B763E9" w:rsidRDefault="00B763E9" w:rsidP="00897D59">
            <w:r>
              <w:t>HydroDyn</w:t>
            </w:r>
          </w:p>
        </w:tc>
        <w:tc>
          <w:tcPr>
            <w:tcW w:w="1642" w:type="pct"/>
            <w:gridSpan w:val="2"/>
          </w:tcPr>
          <w:p w:rsidR="00B763E9" w:rsidRDefault="00B763E9" w:rsidP="00CA7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v1.01.02a-bjj</w:t>
            </w:r>
          </w:p>
        </w:tc>
        <w:tc>
          <w:tcPr>
            <w:tcW w:w="1516" w:type="pct"/>
          </w:tcPr>
          <w:p w:rsidR="00B763E9" w:rsidRDefault="00B763E9" w:rsidP="00CA7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this version</w:t>
            </w:r>
          </w:p>
        </w:tc>
      </w:tr>
      <w:tr w:rsidR="00B763E9" w:rsidTr="00B763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pct"/>
          </w:tcPr>
          <w:p w:rsidR="00B763E9" w:rsidRDefault="00B763E9" w:rsidP="00897D59">
            <w:r>
              <w:t>NWTC Subroutine Library</w:t>
            </w:r>
          </w:p>
        </w:tc>
        <w:tc>
          <w:tcPr>
            <w:tcW w:w="1642" w:type="pct"/>
            <w:gridSpan w:val="2"/>
          </w:tcPr>
          <w:p w:rsidR="00B763E9" w:rsidRDefault="00B763E9" w:rsidP="00095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v2.00.00</w:t>
            </w:r>
            <w:r w:rsidR="00095694">
              <w:t>c</w:t>
            </w:r>
            <w:bookmarkStart w:id="0" w:name="_GoBack"/>
            <w:bookmarkEnd w:id="0"/>
            <w:r>
              <w:t>-bjj</w:t>
            </w:r>
          </w:p>
        </w:tc>
        <w:tc>
          <w:tcPr>
            <w:tcW w:w="1516" w:type="pct"/>
          </w:tcPr>
          <w:p w:rsidR="00B763E9" w:rsidRDefault="00B763E9" w:rsidP="00CA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3C03A3" w:rsidRDefault="003C03A3" w:rsidP="009733A8"/>
    <w:p w:rsidR="009733A8" w:rsidRDefault="00214A47" w:rsidP="009733A8">
      <w:r>
        <w:t xml:space="preserve">ElastoDyn, ServoDyn, and </w:t>
      </w:r>
      <w:r w:rsidR="009733A8">
        <w:t xml:space="preserve">FAST have their own input files; see </w:t>
      </w:r>
      <w:r w:rsidR="001E429B">
        <w:fldChar w:fldCharType="begin"/>
      </w:r>
      <w:r w:rsidR="001E429B">
        <w:instrText xml:space="preserve"> REF _Ref352753427 \h </w:instrText>
      </w:r>
      <w:r w:rsidR="001E429B">
        <w:fldChar w:fldCharType="separate"/>
      </w:r>
      <w:r w:rsidR="001E429B">
        <w:t xml:space="preserve">Figure </w:t>
      </w:r>
      <w:r w:rsidR="001E429B">
        <w:rPr>
          <w:noProof/>
        </w:rPr>
        <w:t>2</w:t>
      </w:r>
      <w:r w:rsidR="001E429B">
        <w:fldChar w:fldCharType="end"/>
      </w:r>
      <w:r w:rsidR="001E429B">
        <w:t xml:space="preserve"> and </w:t>
      </w:r>
      <w:r w:rsidR="009733A8">
        <w:t>the section “</w:t>
      </w:r>
      <w:r w:rsidR="009733A8">
        <w:fldChar w:fldCharType="begin"/>
      </w:r>
      <w:r w:rsidR="009733A8">
        <w:instrText xml:space="preserve"> REF _Ref352670793 \h </w:instrText>
      </w:r>
      <w:r w:rsidR="009733A8">
        <w:fldChar w:fldCharType="separate"/>
      </w:r>
      <w:r w:rsidR="009733A8">
        <w:t>Converting from FAST v7.x to FAST v8.00.x</w:t>
      </w:r>
      <w:r w:rsidR="009733A8">
        <w:fldChar w:fldCharType="end"/>
      </w:r>
      <w:r w:rsidR="009733A8">
        <w:t xml:space="preserve">” of this document. Please do not attempt to modify your input files for HydroDyn v1.01.02a-bjj. Work on a new version of HydroDyn has been completed, and we will modify the FAST glue-code to use that version </w:t>
      </w:r>
      <w:r w:rsidR="00E42E58">
        <w:t xml:space="preserve">(with very different input files) </w:t>
      </w:r>
      <w:r w:rsidR="009733A8">
        <w:t>in the near future.</w:t>
      </w:r>
    </w:p>
    <w:p w:rsidR="006552FB" w:rsidRDefault="006552FB" w:rsidP="006552FB">
      <w:pPr>
        <w:pStyle w:val="Heading2"/>
      </w:pPr>
      <w:bookmarkStart w:id="1" w:name="_Ref352702959"/>
      <w:r>
        <w:t>Limitations</w:t>
      </w:r>
      <w:bookmarkEnd w:id="1"/>
    </w:p>
    <w:p w:rsidR="007163E7" w:rsidRPr="007163E7" w:rsidRDefault="007163E7" w:rsidP="007163E7">
      <w:r>
        <w:t xml:space="preserve">We are working to add the features of FAST v7.02.00d-bjj into the new FAST framework. This list contains the features that are not yet implemented, or are implemented in FAST v8.00.00a-bjj but not </w:t>
      </w:r>
      <w:r w:rsidR="00E42E58">
        <w:t xml:space="preserve">in </w:t>
      </w:r>
      <w:r>
        <w:t>the framework:</w:t>
      </w:r>
    </w:p>
    <w:p w:rsidR="007163E7" w:rsidRDefault="007163E7" w:rsidP="007163E7">
      <w:pPr>
        <w:pStyle w:val="ListParagraph"/>
        <w:numPr>
          <w:ilvl w:val="0"/>
          <w:numId w:val="4"/>
        </w:numPr>
      </w:pPr>
      <w:r>
        <w:t>No hydrodynamics</w:t>
      </w:r>
    </w:p>
    <w:p w:rsidR="007163E7" w:rsidRDefault="007163E7" w:rsidP="007163E7">
      <w:pPr>
        <w:pStyle w:val="ListParagraph"/>
        <w:numPr>
          <w:ilvl w:val="0"/>
          <w:numId w:val="4"/>
        </w:numPr>
      </w:pPr>
      <w:r>
        <w:t>No earthquake excitation</w:t>
      </w:r>
    </w:p>
    <w:p w:rsidR="007163E7" w:rsidRDefault="007163E7" w:rsidP="007163E7">
      <w:pPr>
        <w:pStyle w:val="ListParagraph"/>
        <w:numPr>
          <w:ilvl w:val="0"/>
          <w:numId w:val="4"/>
        </w:numPr>
      </w:pPr>
      <w:r>
        <w:t>No furling</w:t>
      </w:r>
    </w:p>
    <w:p w:rsidR="007163E7" w:rsidRDefault="007163E7" w:rsidP="007163E7">
      <w:pPr>
        <w:pStyle w:val="ListParagraph"/>
        <w:numPr>
          <w:ilvl w:val="0"/>
          <w:numId w:val="4"/>
        </w:numPr>
      </w:pPr>
      <w:r>
        <w:t>No gearbox friction</w:t>
      </w:r>
    </w:p>
    <w:p w:rsidR="007163E7" w:rsidRDefault="007163E7" w:rsidP="007163E7">
      <w:pPr>
        <w:pStyle w:val="ListParagraph"/>
        <w:numPr>
          <w:ilvl w:val="0"/>
          <w:numId w:val="4"/>
        </w:numPr>
      </w:pPr>
      <w:r>
        <w:t>No tip or HSS brakes</w:t>
      </w:r>
    </w:p>
    <w:p w:rsidR="007163E7" w:rsidRDefault="007163E7" w:rsidP="007163E7">
      <w:pPr>
        <w:pStyle w:val="ListParagraph"/>
        <w:numPr>
          <w:ilvl w:val="0"/>
          <w:numId w:val="4"/>
        </w:numPr>
      </w:pPr>
      <w:r>
        <w:t>No noise</w:t>
      </w:r>
    </w:p>
    <w:p w:rsidR="007163E7" w:rsidRDefault="007163E7" w:rsidP="007163E7">
      <w:pPr>
        <w:pStyle w:val="ListParagraph"/>
        <w:numPr>
          <w:ilvl w:val="0"/>
          <w:numId w:val="4"/>
        </w:numPr>
      </w:pPr>
      <w:r>
        <w:t>No linearization</w:t>
      </w:r>
    </w:p>
    <w:p w:rsidR="007163E7" w:rsidRDefault="007163E7" w:rsidP="007163E7">
      <w:pPr>
        <w:pStyle w:val="ListParagraph"/>
        <w:numPr>
          <w:ilvl w:val="0"/>
          <w:numId w:val="4"/>
        </w:numPr>
      </w:pPr>
      <w:r>
        <w:t>No FAST-to-ADAMS preprocessor</w:t>
      </w:r>
    </w:p>
    <w:p w:rsidR="007163E7" w:rsidRDefault="007163E7" w:rsidP="007163E7">
      <w:pPr>
        <w:pStyle w:val="ListParagraph"/>
        <w:numPr>
          <w:ilvl w:val="0"/>
          <w:numId w:val="4"/>
        </w:numPr>
      </w:pPr>
      <w:r>
        <w:t>No Simulink or LabVIEW interface</w:t>
      </w:r>
    </w:p>
    <w:p w:rsidR="006552FB" w:rsidRDefault="007163E7" w:rsidP="007163E7">
      <w:pPr>
        <w:pStyle w:val="ListParagraph"/>
        <w:numPr>
          <w:ilvl w:val="0"/>
          <w:numId w:val="4"/>
        </w:numPr>
      </w:pPr>
      <w:r>
        <w:t>User-defined routines not yet in framework</w:t>
      </w:r>
    </w:p>
    <w:p w:rsidR="006552FB" w:rsidRDefault="006552FB" w:rsidP="006552FB">
      <w:pPr>
        <w:pStyle w:val="Heading2"/>
      </w:pPr>
      <w:r>
        <w:lastRenderedPageBreak/>
        <w:t>Future Work</w:t>
      </w:r>
    </w:p>
    <w:p w:rsidR="00583AAD" w:rsidRDefault="00583AAD" w:rsidP="00941C74">
      <w:pPr>
        <w:pStyle w:val="ListParagraph"/>
        <w:numPr>
          <w:ilvl w:val="0"/>
          <w:numId w:val="1"/>
        </w:numPr>
      </w:pPr>
      <w:r>
        <w:t>AeroDyn has been converted to the new framework, but needs to be linked into FAST v8</w:t>
      </w:r>
      <w:r w:rsidR="00941C74">
        <w:t>.</w:t>
      </w:r>
    </w:p>
    <w:p w:rsidR="00941C74" w:rsidRDefault="00941C74" w:rsidP="00941C74">
      <w:pPr>
        <w:pStyle w:val="ListParagraph"/>
        <w:numPr>
          <w:ilvl w:val="0"/>
          <w:numId w:val="1"/>
        </w:numPr>
      </w:pPr>
      <w:r>
        <w:t>HydroDyn has been converted to the new framework, but needs to be linked into FAST v8.</w:t>
      </w:r>
    </w:p>
    <w:p w:rsidR="00941C74" w:rsidRDefault="00941C74" w:rsidP="00941C74">
      <w:pPr>
        <w:pStyle w:val="ListParagraph"/>
        <w:numPr>
          <w:ilvl w:val="0"/>
          <w:numId w:val="1"/>
        </w:numPr>
      </w:pPr>
      <w:r>
        <w:t>InflowWind has partially been converted to the new framework, but needs to be linked into FAST v8.</w:t>
      </w:r>
    </w:p>
    <w:p w:rsidR="00941C74" w:rsidRDefault="001E4B29" w:rsidP="00941C74">
      <w:pPr>
        <w:pStyle w:val="ListParagraph"/>
        <w:numPr>
          <w:ilvl w:val="0"/>
          <w:numId w:val="1"/>
        </w:numPr>
      </w:pPr>
      <w:r>
        <w:t xml:space="preserve">The new </w:t>
      </w:r>
      <w:r w:rsidR="00941C74">
        <w:t xml:space="preserve">SubDyn </w:t>
      </w:r>
      <w:r>
        <w:t xml:space="preserve">module </w:t>
      </w:r>
      <w:r w:rsidR="00941C74">
        <w:t>needs</w:t>
      </w:r>
      <w:r>
        <w:t xml:space="preserve"> to be incorporated into FAST v8.</w:t>
      </w:r>
    </w:p>
    <w:p w:rsidR="001E4B29" w:rsidRDefault="001E4B29" w:rsidP="00941C74">
      <w:pPr>
        <w:pStyle w:val="ListParagraph"/>
        <w:numPr>
          <w:ilvl w:val="0"/>
          <w:numId w:val="1"/>
        </w:numPr>
      </w:pPr>
      <w:r>
        <w:t>The new MAP module needs to be incorporated into FAST v8.</w:t>
      </w:r>
    </w:p>
    <w:p w:rsidR="00EA4DEE" w:rsidRDefault="00EA4DEE" w:rsidP="00941C74">
      <w:pPr>
        <w:pStyle w:val="ListParagraph"/>
        <w:numPr>
          <w:ilvl w:val="0"/>
          <w:numId w:val="1"/>
        </w:numPr>
      </w:pPr>
      <w:r>
        <w:t>The glue code will be updated with a better coupling scheme</w:t>
      </w:r>
      <w:r w:rsidR="00E42E58">
        <w:t>, without lock-step integration</w:t>
      </w:r>
      <w:r>
        <w:t>.</w:t>
      </w:r>
    </w:p>
    <w:p w:rsidR="002E5163" w:rsidRDefault="002E5163" w:rsidP="00941C74">
      <w:pPr>
        <w:pStyle w:val="ListParagraph"/>
        <w:numPr>
          <w:ilvl w:val="0"/>
          <w:numId w:val="1"/>
        </w:numPr>
      </w:pPr>
      <w:r>
        <w:t>ElastoDyn will have a separate discretization scheme (currently uses AeroDyn’s)</w:t>
      </w:r>
      <w:r w:rsidR="009A2E23">
        <w:t>.</w:t>
      </w:r>
    </w:p>
    <w:p w:rsidR="00E42E58" w:rsidRDefault="00E42E58" w:rsidP="00941C74">
      <w:pPr>
        <w:pStyle w:val="ListParagraph"/>
        <w:numPr>
          <w:ilvl w:val="0"/>
          <w:numId w:val="1"/>
        </w:numPr>
      </w:pPr>
      <w:r>
        <w:t>Items from the “</w:t>
      </w:r>
      <w:r>
        <w:fldChar w:fldCharType="begin"/>
      </w:r>
      <w:r>
        <w:instrText xml:space="preserve"> REF _Ref352702959 \h </w:instrText>
      </w:r>
      <w:r>
        <w:fldChar w:fldCharType="separate"/>
      </w:r>
      <w:r>
        <w:t>Limitations</w:t>
      </w:r>
      <w:r>
        <w:fldChar w:fldCharType="end"/>
      </w:r>
      <w:r>
        <w:t>” section will be addressed.</w:t>
      </w:r>
    </w:p>
    <w:p w:rsidR="009A2E23" w:rsidRPr="00583AAD" w:rsidRDefault="009A2E23" w:rsidP="00941C74">
      <w:pPr>
        <w:pStyle w:val="ListParagraph"/>
        <w:numPr>
          <w:ilvl w:val="0"/>
          <w:numId w:val="1"/>
        </w:numPr>
      </w:pPr>
      <w:r>
        <w:t>And much, much, more…</w:t>
      </w:r>
    </w:p>
    <w:p w:rsidR="00CA74B5" w:rsidRDefault="00CA74B5" w:rsidP="00CA74B5">
      <w:pPr>
        <w:pStyle w:val="Heading2"/>
      </w:pPr>
      <w:bookmarkStart w:id="2" w:name="_Ref352670793"/>
      <w:r>
        <w:t>Converting from FAST v7.x to FAST v8.00.x</w:t>
      </w:r>
      <w:bookmarkEnd w:id="2"/>
    </w:p>
    <w:p w:rsidR="00214A47" w:rsidRPr="00214A47" w:rsidRDefault="00214A47" w:rsidP="00214A47">
      <w:r>
        <w:t>We have created template input files for</w:t>
      </w:r>
      <w:r w:rsidR="00BA0751">
        <w:t xml:space="preserve"> FAST v8.00.00a-bjj, ElastoDyn v1.00.00a-bjj, and ServoDyn v1.00.00a-bjj. These template files can be found in the </w:t>
      </w:r>
      <w:r w:rsidR="00310129">
        <w:t xml:space="preserve">Matlab </w:t>
      </w:r>
      <w:r w:rsidR="00BA0751">
        <w:t xml:space="preserve">Simulation Toolbox that is now included in the FAST archive:  </w:t>
      </w:r>
      <w:r w:rsidR="00BA0751" w:rsidRPr="00BA0751">
        <w:t>Utilities\SimulationToolbox\ConvertFASTVersions\TemplateFiles\V8.00.x\</w:t>
      </w:r>
      <w:r w:rsidR="00BA0751">
        <w:t xml:space="preserve"> </w:t>
      </w:r>
    </w:p>
    <w:p w:rsidR="00214A47" w:rsidRDefault="00214A47" w:rsidP="00214A47">
      <w:pPr>
        <w:pStyle w:val="Heading3"/>
      </w:pPr>
      <w:r>
        <w:t>Summary of Changes to Inputs</w:t>
      </w:r>
    </w:p>
    <w:p w:rsidR="00214A47" w:rsidRDefault="00214A47" w:rsidP="00214A47">
      <w:pPr>
        <w:pStyle w:val="ListParagraph"/>
        <w:numPr>
          <w:ilvl w:val="0"/>
          <w:numId w:val="3"/>
        </w:numPr>
      </w:pPr>
      <w:r>
        <w:t>The primary FAST input file has been converted to primary input files fo</w:t>
      </w:r>
      <w:r w:rsidR="00BA0751">
        <w:t>r FAST, ElastoDyn, and ServoDyn</w:t>
      </w:r>
      <w:r w:rsidR="00E42E58">
        <w:t xml:space="preserve"> and some of the inputs have been reordered</w:t>
      </w:r>
    </w:p>
    <w:p w:rsidR="00214A47" w:rsidRDefault="00E42E58" w:rsidP="00214A47">
      <w:pPr>
        <w:pStyle w:val="ListParagraph"/>
        <w:numPr>
          <w:ilvl w:val="0"/>
          <w:numId w:val="3"/>
        </w:numPr>
      </w:pPr>
      <w:r>
        <w:t xml:space="preserve">The FAST Platform file has been eliminated, with some of the inputs </w:t>
      </w:r>
      <w:r w:rsidR="00214A47">
        <w:t>now part of the ElastoDyn primary input file</w:t>
      </w:r>
      <w:r>
        <w:t xml:space="preserve"> and some of the inputs now part of HydroDyn’s input file</w:t>
      </w:r>
    </w:p>
    <w:p w:rsidR="00214A47" w:rsidRDefault="00852A08" w:rsidP="00852A08">
      <w:pPr>
        <w:pStyle w:val="ListParagraph"/>
        <w:numPr>
          <w:ilvl w:val="0"/>
          <w:numId w:val="3"/>
        </w:numPr>
      </w:pPr>
      <w:r>
        <w:t>All of the inputs formerly labeled “</w:t>
      </w:r>
      <w:r w:rsidRPr="00852A08">
        <w:t>[CURRENTLY IGNORED]</w:t>
      </w:r>
      <w:r>
        <w:t>”</w:t>
      </w:r>
      <w:r w:rsidR="00BA0751">
        <w:t xml:space="preserve"> have been removed</w:t>
      </w:r>
    </w:p>
    <w:p w:rsidR="00852A08" w:rsidRDefault="00852A08" w:rsidP="00852A08">
      <w:pPr>
        <w:pStyle w:val="ListParagraph"/>
        <w:numPr>
          <w:ilvl w:val="0"/>
          <w:numId w:val="3"/>
        </w:numPr>
      </w:pPr>
      <w:r>
        <w:t xml:space="preserve">Switches for ADAMS preprocessing and </w:t>
      </w:r>
      <w:r w:rsidR="00BA0751">
        <w:t>linearization have been removed</w:t>
      </w:r>
    </w:p>
    <w:p w:rsidR="00852A08" w:rsidRDefault="00BA0751" w:rsidP="00852A08">
      <w:pPr>
        <w:pStyle w:val="ListParagraph"/>
        <w:numPr>
          <w:ilvl w:val="0"/>
          <w:numId w:val="3"/>
        </w:numPr>
      </w:pPr>
      <w:r>
        <w:t>Noise has been removed</w:t>
      </w:r>
    </w:p>
    <w:p w:rsidR="00852A08" w:rsidRDefault="00852A08" w:rsidP="00852A08">
      <w:pPr>
        <w:pStyle w:val="ListParagraph"/>
        <w:numPr>
          <w:ilvl w:val="0"/>
          <w:numId w:val="3"/>
        </w:numPr>
      </w:pPr>
      <w:r w:rsidRPr="00852A08">
        <w:t>PtfmLdMod</w:t>
      </w:r>
      <w:r>
        <w:t xml:space="preserve"> has </w:t>
      </w:r>
      <w:r w:rsidR="00BA0751">
        <w:t>been converted to CompUsrPtfmLd</w:t>
      </w:r>
    </w:p>
    <w:p w:rsidR="00852A08" w:rsidRDefault="00852A08" w:rsidP="00852A08">
      <w:pPr>
        <w:pStyle w:val="ListParagraph"/>
        <w:numPr>
          <w:ilvl w:val="0"/>
          <w:numId w:val="3"/>
        </w:numPr>
      </w:pPr>
      <w:r w:rsidRPr="00852A08">
        <w:t>TwrLdMod</w:t>
      </w:r>
      <w:r>
        <w:t xml:space="preserve"> has been converted to </w:t>
      </w:r>
      <w:r w:rsidRPr="00852A08">
        <w:t>CompUserTwrLd</w:t>
      </w:r>
    </w:p>
    <w:p w:rsidR="00852A08" w:rsidRDefault="00852A08" w:rsidP="00852A08">
      <w:pPr>
        <w:pStyle w:val="ListParagraph"/>
        <w:numPr>
          <w:ilvl w:val="0"/>
          <w:numId w:val="3"/>
        </w:numPr>
      </w:pPr>
      <w:r>
        <w:t>The tip brake inputs have been removed</w:t>
      </w:r>
    </w:p>
    <w:p w:rsidR="00852A08" w:rsidRDefault="00852A08" w:rsidP="00852A08">
      <w:pPr>
        <w:pStyle w:val="ListParagraph"/>
        <w:numPr>
          <w:ilvl w:val="0"/>
          <w:numId w:val="3"/>
        </w:numPr>
      </w:pPr>
      <w:r>
        <w:t>PtfmCM is now PtfmCMzt, with PtfmCMzt = -PtfmCM</w:t>
      </w:r>
    </w:p>
    <w:p w:rsidR="00852A08" w:rsidRDefault="00852A08" w:rsidP="00852A08">
      <w:pPr>
        <w:pStyle w:val="ListParagraph"/>
        <w:numPr>
          <w:ilvl w:val="0"/>
          <w:numId w:val="3"/>
        </w:numPr>
      </w:pPr>
      <w:r>
        <w:t>Corresponding inputs PtfmCMxt and PtfmCMyt have been added</w:t>
      </w:r>
    </w:p>
    <w:p w:rsidR="00852A08" w:rsidRDefault="00852A08" w:rsidP="00852A08">
      <w:pPr>
        <w:pStyle w:val="ListParagraph"/>
        <w:numPr>
          <w:ilvl w:val="0"/>
          <w:numId w:val="3"/>
        </w:numPr>
      </w:pPr>
      <w:r>
        <w:t>The output decimation factor (</w:t>
      </w:r>
      <w:r w:rsidRPr="00852A08">
        <w:t>DecFact</w:t>
      </w:r>
      <w:r>
        <w:t>) has been converted to DT_out (DT_out = DT*DecFact)</w:t>
      </w:r>
    </w:p>
    <w:p w:rsidR="00852A08" w:rsidRDefault="00852A08" w:rsidP="00852A08">
      <w:pPr>
        <w:pStyle w:val="ListParagraph"/>
        <w:numPr>
          <w:ilvl w:val="0"/>
          <w:numId w:val="3"/>
        </w:numPr>
      </w:pPr>
      <w:r>
        <w:t>The yaw and pitch maneuvers no longer specify end times for the maneuvers. Instead they specify a rate for the maneuver</w:t>
      </w:r>
    </w:p>
    <w:p w:rsidR="00BA0751" w:rsidRDefault="00BA0751" w:rsidP="00BA0751">
      <w:pPr>
        <w:pStyle w:val="ListParagraph"/>
        <w:numPr>
          <w:ilvl w:val="0"/>
          <w:numId w:val="3"/>
        </w:numPr>
      </w:pPr>
      <w:r>
        <w:t xml:space="preserve">The </w:t>
      </w:r>
      <w:r w:rsidRPr="00BA0751">
        <w:t>GBRevers</w:t>
      </w:r>
      <w:r>
        <w:t xml:space="preserve"> variable has been removed; input </w:t>
      </w:r>
      <w:r w:rsidRPr="00BA0751">
        <w:t>GBRatio</w:t>
      </w:r>
      <w:r>
        <w:t xml:space="preserve"> must now be specified as a negative number if GBRevers was previously set to TRUE</w:t>
      </w:r>
    </w:p>
    <w:p w:rsidR="00BA0751" w:rsidRDefault="00BA0751" w:rsidP="00BA0751">
      <w:pPr>
        <w:pStyle w:val="ListParagraph"/>
        <w:numPr>
          <w:ilvl w:val="0"/>
          <w:numId w:val="3"/>
        </w:numPr>
      </w:pPr>
      <w:r>
        <w:t>ElastoDyn’s blade input properties table no longer specifies AeroCent. Instead, i</w:t>
      </w:r>
      <w:r w:rsidR="00E42E58">
        <w:t>t</w:t>
      </w:r>
      <w:r>
        <w:t xml:space="preserve"> specifies </w:t>
      </w:r>
      <w:r w:rsidR="00E42E58">
        <w:t xml:space="preserve">the location of the pitch axis, </w:t>
      </w:r>
      <w:r>
        <w:t xml:space="preserve">PitchAxis, which is calculated as PitchAxis = 0.5 </w:t>
      </w:r>
      <w:r w:rsidR="004C2327">
        <w:t>–</w:t>
      </w:r>
      <w:r>
        <w:t xml:space="preserve"> AeroCent</w:t>
      </w:r>
      <w:r w:rsidR="00E42E58">
        <w:t>; the aerodynamic center will become part of AeroDyn in a future release</w:t>
      </w:r>
    </w:p>
    <w:p w:rsidR="004C2327" w:rsidRPr="00583AAD" w:rsidRDefault="004C2327" w:rsidP="00BA0751">
      <w:pPr>
        <w:pStyle w:val="ListParagraph"/>
        <w:numPr>
          <w:ilvl w:val="0"/>
          <w:numId w:val="3"/>
        </w:numPr>
      </w:pPr>
      <w:r>
        <w:t>The OutList variables have been divided among the various FAST modules, and several outputs are no longer valid.</w:t>
      </w:r>
    </w:p>
    <w:p w:rsidR="006552FB" w:rsidRDefault="00583AAD" w:rsidP="006552FB">
      <w:pPr>
        <w:pStyle w:val="Heading3"/>
      </w:pPr>
      <w:r>
        <w:lastRenderedPageBreak/>
        <w:t>Matlab Conversion Script</w:t>
      </w:r>
    </w:p>
    <w:p w:rsidR="00F35ABA" w:rsidRDefault="00214A47" w:rsidP="00214A47">
      <w:r>
        <w:t>Because the changes to the input files are significant, we have created Matlab scripts to automatically convert FAST v7.x input files to FAST 8.00.00a-bjj input files.</w:t>
      </w:r>
      <w:r w:rsidR="002C779E">
        <w:t xml:space="preserve"> </w:t>
      </w:r>
      <w:r w:rsidR="00F35ABA">
        <w:t xml:space="preserve">The files you will need are included in the Simulation Toolbox, located in this directory of the FAST archive: </w:t>
      </w:r>
      <w:r w:rsidR="00F35ABA" w:rsidRPr="00F35ABA">
        <w:t>Utilities\SimulationToolbox\ConvertFASTVersions</w:t>
      </w:r>
    </w:p>
    <w:p w:rsidR="00F35ABA" w:rsidRDefault="00F35ABA" w:rsidP="00F35ABA">
      <w:r>
        <w:t>We recommend that you add the Simulation Toolbox to your Matlab path so that you can access all of the routines defined in it:</w:t>
      </w:r>
    </w:p>
    <w:p w:rsidR="00F35ABA" w:rsidRDefault="00F35ABA" w:rsidP="00F35ABA">
      <w:pPr>
        <w:pStyle w:val="SourceCode"/>
      </w:pPr>
      <w:r>
        <w:t>FASTSimulationToolbox = '</w:t>
      </w:r>
      <w:r w:rsidRPr="002C779E">
        <w:rPr>
          <w:color w:val="4F81BD" w:themeColor="accent1"/>
        </w:rPr>
        <w:t>C:\Users\bjonkman\FAST\UtilityCodes\SimulationToolbox</w:t>
      </w:r>
      <w:r>
        <w:t>';</w:t>
      </w:r>
    </w:p>
    <w:p w:rsidR="00F35ABA" w:rsidRDefault="00F35ABA" w:rsidP="00F35ABA">
      <w:pPr>
        <w:pStyle w:val="SourceCode"/>
      </w:pPr>
      <w:r>
        <w:t>addpath( genpath( FASTSimulationToolbox ) );</w:t>
      </w:r>
    </w:p>
    <w:p w:rsidR="002C779E" w:rsidRPr="002C779E" w:rsidRDefault="004C2327" w:rsidP="00214A47">
      <w:r>
        <w:t xml:space="preserve">An example showing how we converted the NREL CertTest input files for use with FAST v8.00.00a-bjj is included in the FAST archive: </w:t>
      </w:r>
      <w:r w:rsidRPr="004C2327">
        <w:t>CertTest\ConvertFiles.m</w:t>
      </w:r>
      <w:r>
        <w:t xml:space="preserve">. You can use this script as a basis for helping </w:t>
      </w:r>
      <w:r w:rsidR="00F35ABA">
        <w:t xml:space="preserve">to </w:t>
      </w:r>
      <w:r>
        <w:t>convert your own input files; h</w:t>
      </w:r>
      <w:r w:rsidR="002C779E">
        <w:t xml:space="preserve">owever, we </w:t>
      </w:r>
      <w:r w:rsidR="002C779E">
        <w:rPr>
          <w:i/>
        </w:rPr>
        <w:t>strongly</w:t>
      </w:r>
      <w:r w:rsidR="002C779E">
        <w:t xml:space="preserve"> recommend that you make copies of all your input files before running </w:t>
      </w:r>
      <w:r>
        <w:t xml:space="preserve">any </w:t>
      </w:r>
      <w:r w:rsidR="002C779E">
        <w:t>script</w:t>
      </w:r>
      <w:r>
        <w:t>s to convert them</w:t>
      </w:r>
      <w:r w:rsidR="002C779E">
        <w:t>.</w:t>
      </w:r>
    </w:p>
    <w:p w:rsidR="00F35ABA" w:rsidRDefault="004C2327" w:rsidP="00214A47">
      <w:r>
        <w:t>You will need to provide the conversion routine (</w:t>
      </w:r>
      <w:r w:rsidRPr="002C779E">
        <w:t>ConvertFAST7to8</w:t>
      </w:r>
      <w:r>
        <w:t xml:space="preserve">) with the name of the old FAST (v7.x) primary input file and the directory where the new input files should be placed. </w:t>
      </w:r>
      <w:r w:rsidRPr="004C2327">
        <w:rPr>
          <w:i/>
        </w:rPr>
        <w:t xml:space="preserve">The new directory </w:t>
      </w:r>
      <w:r>
        <w:rPr>
          <w:i/>
        </w:rPr>
        <w:t>should not be the directory where the old files are located!</w:t>
      </w:r>
      <w:r>
        <w:t xml:space="preserve"> </w:t>
      </w:r>
    </w:p>
    <w:p w:rsidR="004C2327" w:rsidRPr="004C2327" w:rsidRDefault="004C2327" w:rsidP="00214A47">
      <w:r>
        <w:t>If your input file has pitch or yaw maneuvers, you may also provide the routine with the new rates (instead of the end times previously used). We have also provided a Matlab routine (</w:t>
      </w:r>
      <w:r w:rsidRPr="004C2327">
        <w:t>CalculateYawAndPitchRates</w:t>
      </w:r>
      <w:r>
        <w:t>) that will calculate these rates</w:t>
      </w:r>
      <w:r w:rsidR="00F35ABA">
        <w:t>, but you must provide the routine the name of the FAST output file that contains the previous results of the Pitch and/or Yaw channels.</w:t>
      </w:r>
    </w:p>
    <w:p w:rsidR="002C779E" w:rsidRDefault="00CE2DA4" w:rsidP="00CE2DA4">
      <w:pPr>
        <w:pStyle w:val="Heading2"/>
      </w:pPr>
      <w:r>
        <w:t>Compiling</w:t>
      </w:r>
    </w:p>
    <w:p w:rsidR="00CE2DA4" w:rsidRDefault="00CE2DA4" w:rsidP="00CE2DA4">
      <w:r>
        <w:t>If you want to compile the code, please see the compiling folder in the FAST archive for a</w:t>
      </w:r>
      <w:r w:rsidR="00405814">
        <w:t xml:space="preserve"> </w:t>
      </w:r>
      <w:r w:rsidR="00405814" w:rsidRPr="00405814">
        <w:rPr>
          <w:i/>
        </w:rPr>
        <w:t>makefile</w:t>
      </w:r>
      <w:r w:rsidR="00405814">
        <w:t xml:space="preserve"> or Windows® batch script containing the</w:t>
      </w:r>
      <w:r>
        <w:t xml:space="preserve"> list of files that are needed. Please also pay attention to the compilation switches</w:t>
      </w:r>
      <w:r w:rsidR="00CB7383">
        <w:t xml:space="preserve"> used there</w:t>
      </w:r>
      <w:r>
        <w:t xml:space="preserve"> (you will need to add an option for pre-processing the source files so that the NWTC Library will compile).</w:t>
      </w:r>
    </w:p>
    <w:p w:rsidR="00CE2DA4" w:rsidRDefault="00CE2DA4" w:rsidP="00CE2DA4">
      <w:r>
        <w:t xml:space="preserve">The </w:t>
      </w:r>
      <w:r w:rsidR="00CB7383">
        <w:t>*</w:t>
      </w:r>
      <w:r>
        <w:t xml:space="preserve">Registry.txt files are input files for the FAST Registry. These files </w:t>
      </w:r>
      <w:r w:rsidR="00710BF4">
        <w:t xml:space="preserve">are used to </w:t>
      </w:r>
      <w:r>
        <w:t>generate the *_Types.f90 files for the component modules (i.e., ElastoDyn and ServoDyn).</w:t>
      </w:r>
    </w:p>
    <w:p w:rsidR="00C767E6" w:rsidRDefault="00C767E6" w:rsidP="00CE2DA4">
      <w:r>
        <w:t>Note: the current version of the Registry (Rev276) contains a bug, forcing the developer to manually remove unbalanced parenthesis in the ElastoDyn_Types.f90 file’s ED_Input_ExtrapInterp routine for all the input variables that have 3 array dimensions.</w:t>
      </w:r>
    </w:p>
    <w:p w:rsidR="00C767E6" w:rsidRDefault="009A2E23" w:rsidP="00C767E6">
      <w:pPr>
        <w:keepNext/>
      </w:pPr>
      <w:r>
        <w:rPr>
          <w:noProof/>
        </w:rPr>
        <w:lastRenderedPageBreak/>
        <w:drawing>
          <wp:inline distT="0" distB="0" distL="0" distR="0" wp14:anchorId="6ABA7788" wp14:editId="0E889B1D">
            <wp:extent cx="5943600" cy="42336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3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67E6" w:rsidRPr="00CE2DA4" w:rsidRDefault="00C767E6" w:rsidP="00C767E6">
      <w:pPr>
        <w:pStyle w:val="Caption"/>
        <w:jc w:val="center"/>
      </w:pPr>
      <w:bookmarkStart w:id="3" w:name="_Ref352753427"/>
      <w:r>
        <w:t xml:space="preserve">Figure </w:t>
      </w:r>
      <w:r w:rsidR="00095694">
        <w:fldChar w:fldCharType="begin"/>
      </w:r>
      <w:r w:rsidR="00095694">
        <w:instrText xml:space="preserve"> SEQ Figure \* ARABIC </w:instrText>
      </w:r>
      <w:r w:rsidR="00095694">
        <w:fldChar w:fldCharType="separate"/>
      </w:r>
      <w:r>
        <w:rPr>
          <w:noProof/>
        </w:rPr>
        <w:t>2</w:t>
      </w:r>
      <w:r w:rsidR="00095694">
        <w:rPr>
          <w:noProof/>
        </w:rPr>
        <w:fldChar w:fldCharType="end"/>
      </w:r>
      <w:bookmarkEnd w:id="3"/>
      <w:r>
        <w:t>: Summary of Input and Output Files for FAST v8.00.00a-bjj</w:t>
      </w:r>
    </w:p>
    <w:sectPr w:rsidR="00C767E6" w:rsidRPr="00CE2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72817"/>
    <w:multiLevelType w:val="hybridMultilevel"/>
    <w:tmpl w:val="789A1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C10E3"/>
    <w:multiLevelType w:val="hybridMultilevel"/>
    <w:tmpl w:val="FF3E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86FC6"/>
    <w:multiLevelType w:val="hybridMultilevel"/>
    <w:tmpl w:val="A946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638FD"/>
    <w:multiLevelType w:val="hybridMultilevel"/>
    <w:tmpl w:val="F6525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649"/>
    <w:rsid w:val="00095694"/>
    <w:rsid w:val="000E1845"/>
    <w:rsid w:val="00143EBA"/>
    <w:rsid w:val="001E429B"/>
    <w:rsid w:val="001E4B29"/>
    <w:rsid w:val="0021214D"/>
    <w:rsid w:val="00214A47"/>
    <w:rsid w:val="002213CC"/>
    <w:rsid w:val="002C779E"/>
    <w:rsid w:val="002E5163"/>
    <w:rsid w:val="00310129"/>
    <w:rsid w:val="003C03A3"/>
    <w:rsid w:val="00405814"/>
    <w:rsid w:val="00431649"/>
    <w:rsid w:val="004C2327"/>
    <w:rsid w:val="00583AAD"/>
    <w:rsid w:val="005C01C1"/>
    <w:rsid w:val="006552FB"/>
    <w:rsid w:val="00710BF4"/>
    <w:rsid w:val="007163E7"/>
    <w:rsid w:val="00852A08"/>
    <w:rsid w:val="00941C74"/>
    <w:rsid w:val="009733A8"/>
    <w:rsid w:val="009A2E23"/>
    <w:rsid w:val="00B763E9"/>
    <w:rsid w:val="00BA0751"/>
    <w:rsid w:val="00C16357"/>
    <w:rsid w:val="00C767E6"/>
    <w:rsid w:val="00CA74B5"/>
    <w:rsid w:val="00CB7383"/>
    <w:rsid w:val="00CE2DA4"/>
    <w:rsid w:val="00D57472"/>
    <w:rsid w:val="00D6617B"/>
    <w:rsid w:val="00E42E58"/>
    <w:rsid w:val="00EA4DEE"/>
    <w:rsid w:val="00F3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2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4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74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74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7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2F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83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C74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941C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SourceCode">
    <w:name w:val="SourceCode"/>
    <w:basedOn w:val="Normal"/>
    <w:qFormat/>
    <w:rsid w:val="002C779E"/>
    <w:pPr>
      <w:spacing w:line="240" w:lineRule="auto"/>
      <w:ind w:left="144" w:right="144"/>
      <w:contextualSpacing/>
    </w:pPr>
    <w:rPr>
      <w:rFonts w:ascii="Courier New" w:hAnsi="Courier New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A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733A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2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4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74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74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7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2F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83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C74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941C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SourceCode">
    <w:name w:val="SourceCode"/>
    <w:basedOn w:val="Normal"/>
    <w:qFormat/>
    <w:rsid w:val="002C779E"/>
    <w:pPr>
      <w:spacing w:line="240" w:lineRule="auto"/>
      <w:ind w:left="144" w:right="144"/>
      <w:contextualSpacing/>
    </w:pPr>
    <w:rPr>
      <w:rFonts w:ascii="Courier New" w:hAnsi="Courier New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A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733A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ind.nrel.gov/designcodes/simulators/fas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wind.nrel.gov/designcodes/simulators/develop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65DD4-4419-49D0-93B8-45719AFD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5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7591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Jonkman</dc:creator>
  <cp:keywords/>
  <dc:description/>
  <cp:lastModifiedBy>Bonnie Jonkman</cp:lastModifiedBy>
  <cp:revision>29</cp:revision>
  <dcterms:created xsi:type="dcterms:W3CDTF">2013-04-02T16:36:00Z</dcterms:created>
  <dcterms:modified xsi:type="dcterms:W3CDTF">2013-04-03T18:08:00Z</dcterms:modified>
</cp:coreProperties>
</file>